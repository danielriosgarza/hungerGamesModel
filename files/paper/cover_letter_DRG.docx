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073F" w14:textId="782331D6" w:rsidR="00855B50" w:rsidRDefault="00D13A48" w:rsidP="00855B50">
      <w:pPr>
        <w:spacing w:before="0"/>
        <w:ind w:left="-283" w:right="6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BE53C" wp14:editId="1138867E">
                <wp:simplePos x="0" y="0"/>
                <wp:positionH relativeFrom="column">
                  <wp:posOffset>3419475</wp:posOffset>
                </wp:positionH>
                <wp:positionV relativeFrom="paragraph">
                  <wp:posOffset>194</wp:posOffset>
                </wp:positionV>
                <wp:extent cx="1367155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6BE21" w14:textId="0D23BE77" w:rsidR="00D13A48" w:rsidRPr="00D3540D" w:rsidRDefault="00DB1A38" w:rsidP="00D13A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CE4EDF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D13A48" w:rsidRPr="00D3540D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D13A48" w:rsidRPr="00D354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January</w:t>
                            </w:r>
                            <w:r w:rsidR="00D13A48" w:rsidRPr="00D3540D">
                              <w:rPr>
                                <w:sz w:val="20"/>
                                <w:szCs w:val="20"/>
                              </w:rPr>
                              <w:t xml:space="preserve"> 202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BE5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25pt;margin-top:0;width:107.6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" filled="f" stroked="f">
                <v:textbox>
                  <w:txbxContent>
                    <w:p w14:paraId="3E46BE21" w14:textId="0D23BE77" w:rsidR="00D13A48" w:rsidRPr="00D3540D" w:rsidRDefault="00DB1A38" w:rsidP="00D13A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="00CE4EDF">
                        <w:rPr>
                          <w:sz w:val="20"/>
                          <w:szCs w:val="20"/>
                        </w:rPr>
                        <w:t>5</w:t>
                      </w:r>
                      <w:r w:rsidR="00D13A48" w:rsidRPr="00D3540D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D13A48" w:rsidRPr="00D3540D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January</w:t>
                      </w:r>
                      <w:r w:rsidR="00D13A48" w:rsidRPr="00D3540D">
                        <w:rPr>
                          <w:sz w:val="20"/>
                          <w:szCs w:val="20"/>
                        </w:rPr>
                        <w:t xml:space="preserve"> 202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109C0F" w14:textId="29DFBA6D" w:rsidR="00734125" w:rsidRDefault="00DB1A38" w:rsidP="00855B50">
      <w:pPr>
        <w:spacing w:before="0"/>
        <w:ind w:right="680"/>
        <w:rPr>
          <w:lang w:val="en-US"/>
        </w:rPr>
      </w:pPr>
      <w:r>
        <w:rPr>
          <w:lang w:val="en-US"/>
        </w:rPr>
        <w:t>Science</w:t>
      </w:r>
      <w:r w:rsidR="005C61F0" w:rsidRPr="005C61F0">
        <w:br/>
      </w:r>
      <w:r w:rsidR="005C61F0">
        <w:t xml:space="preserve">      </w:t>
      </w:r>
      <w:r w:rsidR="005C61F0" w:rsidRPr="005C61F0">
        <w:br/>
      </w:r>
      <w:r w:rsidRPr="00DB1A38">
        <w:t>AAAS</w:t>
      </w:r>
      <w:r w:rsidRPr="00DB1A38">
        <w:br/>
      </w:r>
      <w:r>
        <w:t xml:space="preserve">        </w:t>
      </w:r>
      <w:r w:rsidRPr="00DB1A38">
        <w:t>P.O. Box 96178</w:t>
      </w:r>
      <w:r w:rsidRPr="00DB1A38">
        <w:br/>
        <w:t>Washington DC, 20090-6178</w:t>
      </w:r>
      <w:r w:rsidR="005C61F0">
        <w:t xml:space="preserve">       </w:t>
      </w:r>
    </w:p>
    <w:p w14:paraId="5245F88E" w14:textId="77777777" w:rsidR="00743422" w:rsidRDefault="00743422" w:rsidP="00855B50">
      <w:pPr>
        <w:spacing w:before="0"/>
        <w:ind w:right="680"/>
        <w:rPr>
          <w:lang w:val="en-US"/>
        </w:rPr>
      </w:pPr>
    </w:p>
    <w:p w14:paraId="5814815E" w14:textId="77777777" w:rsidR="005C61F0" w:rsidRDefault="005C61F0" w:rsidP="00855B50">
      <w:pPr>
        <w:spacing w:before="0"/>
        <w:ind w:right="680"/>
        <w:rPr>
          <w:lang w:val="en-US"/>
        </w:rPr>
      </w:pPr>
    </w:p>
    <w:p w14:paraId="19669F52" w14:textId="0F35EACA" w:rsidR="00B432BE" w:rsidRDefault="005C61F0" w:rsidP="00855B50">
      <w:pPr>
        <w:spacing w:before="0"/>
        <w:ind w:right="680"/>
        <w:rPr>
          <w:lang w:val="en-US"/>
        </w:rPr>
      </w:pPr>
      <w:r>
        <w:rPr>
          <w:lang w:val="en-US"/>
        </w:rPr>
        <w:t>Dear</w:t>
      </w:r>
      <w:r w:rsidR="00CE4EDF">
        <w:rPr>
          <w:lang w:val="en-US"/>
        </w:rPr>
        <w:t xml:space="preserve"> </w:t>
      </w:r>
      <w:r w:rsidR="00F26423">
        <w:rPr>
          <w:lang w:val="en-US"/>
        </w:rPr>
        <w:t>E</w:t>
      </w:r>
      <w:r w:rsidR="00CE4EDF">
        <w:rPr>
          <w:lang w:val="en-US"/>
        </w:rPr>
        <w:t>ditor</w:t>
      </w:r>
      <w:r w:rsidR="00F26423">
        <w:rPr>
          <w:lang w:val="en-US"/>
        </w:rPr>
        <w:t>,</w:t>
      </w:r>
    </w:p>
    <w:p w14:paraId="5DCE2F3E" w14:textId="6D5DB5E1" w:rsidR="000000D7" w:rsidRDefault="009A057C" w:rsidP="000000D7">
      <w:pPr>
        <w:jc w:val="both"/>
        <w:rPr>
          <w:lang w:val="en-GB"/>
        </w:rPr>
      </w:pPr>
      <w:r w:rsidRPr="009A057C">
        <w:rPr>
          <w:lang w:val="en-GB"/>
        </w:rPr>
        <w:t>We are herewith submitting our work entitled: "Phenotype switching explains emergence of alternative stable states in a gut microbial community"</w:t>
      </w:r>
      <w:r w:rsidR="00486CD0">
        <w:rPr>
          <w:lang w:val="en-GB"/>
        </w:rPr>
        <w:t xml:space="preserve"> as a Research Article in Science</w:t>
      </w:r>
      <w:r w:rsidRPr="009A057C">
        <w:rPr>
          <w:lang w:val="en-GB"/>
        </w:rPr>
        <w:t xml:space="preserve">. </w:t>
      </w:r>
    </w:p>
    <w:p w14:paraId="3A201C36" w14:textId="080EB26D" w:rsidR="0054319D" w:rsidRDefault="00A40B2E" w:rsidP="000000D7">
      <w:pPr>
        <w:jc w:val="both"/>
        <w:rPr>
          <w:lang w:val="en-GB"/>
        </w:rPr>
      </w:pPr>
      <w:r>
        <w:rPr>
          <w:lang w:val="en-GB"/>
        </w:rPr>
        <w:t xml:space="preserve">Human gut microbiota occur in different configurations, known as enterotypes. Although differences in host characteristics are frequently cited as the driver behind these alternative community </w:t>
      </w:r>
      <w:r w:rsidR="00D00E11">
        <w:rPr>
          <w:lang w:val="en-GB"/>
        </w:rPr>
        <w:t>states</w:t>
      </w:r>
      <w:r>
        <w:rPr>
          <w:lang w:val="en-GB"/>
        </w:rPr>
        <w:t xml:space="preserve">, they do not explain why transient perturbations </w:t>
      </w:r>
      <w:r w:rsidR="00095CAF">
        <w:rPr>
          <w:lang w:val="en-GB"/>
        </w:rPr>
        <w:t>are sometimes</w:t>
      </w:r>
      <w:r>
        <w:rPr>
          <w:lang w:val="en-GB"/>
        </w:rPr>
        <w:t xml:space="preserve"> observed to permanently alter </w:t>
      </w:r>
      <w:r w:rsidR="00095CAF">
        <w:rPr>
          <w:lang w:val="en-GB"/>
        </w:rPr>
        <w:t xml:space="preserve">gut microbial </w:t>
      </w:r>
      <w:r>
        <w:rPr>
          <w:lang w:val="en-GB"/>
        </w:rPr>
        <w:t>community composition. Several hypotheses have been suggested to explain these observations, but no clear experimental evidence</w:t>
      </w:r>
      <w:r w:rsidR="0054319D">
        <w:rPr>
          <w:lang w:val="en-GB"/>
        </w:rPr>
        <w:t xml:space="preserve"> in their support</w:t>
      </w:r>
      <w:r>
        <w:rPr>
          <w:lang w:val="en-GB"/>
        </w:rPr>
        <w:t xml:space="preserve"> has been provided to date. </w:t>
      </w:r>
    </w:p>
    <w:p w14:paraId="27E9D293" w14:textId="0C8FCBC6" w:rsidR="00743422" w:rsidRDefault="00A40B2E" w:rsidP="000000D7">
      <w:pPr>
        <w:jc w:val="both"/>
        <w:rPr>
          <w:lang w:val="en-GB"/>
        </w:rPr>
      </w:pPr>
      <w:r w:rsidRPr="000000D7">
        <w:rPr>
          <w:lang w:val="en-GB"/>
        </w:rPr>
        <w:t xml:space="preserve">Here, we show on the example of a synthetic human gut microbial community that phenotype switching is a mechanism that </w:t>
      </w:r>
      <w:r w:rsidR="00057B34">
        <w:rPr>
          <w:lang w:val="en-GB"/>
        </w:rPr>
        <w:t xml:space="preserve">can lead to the </w:t>
      </w:r>
      <w:r w:rsidRPr="000000D7">
        <w:rPr>
          <w:lang w:val="en-GB"/>
        </w:rPr>
        <w:t xml:space="preserve">emergence of alternative </w:t>
      </w:r>
      <w:r w:rsidR="00CB468D">
        <w:rPr>
          <w:lang w:val="en-GB"/>
        </w:rPr>
        <w:t>community</w:t>
      </w:r>
      <w:r w:rsidRPr="000000D7">
        <w:rPr>
          <w:lang w:val="en-GB"/>
        </w:rPr>
        <w:t xml:space="preserve"> states.</w:t>
      </w:r>
      <w:r>
        <w:rPr>
          <w:lang w:val="en-GB"/>
        </w:rPr>
        <w:t xml:space="preserve"> </w:t>
      </w:r>
      <w:r w:rsidR="00095CAF" w:rsidRPr="000000D7">
        <w:rPr>
          <w:lang w:val="en-GB"/>
        </w:rPr>
        <w:t xml:space="preserve">For this, we first explored the </w:t>
      </w:r>
      <w:r w:rsidR="00095CAF">
        <w:rPr>
          <w:lang w:val="en-GB"/>
        </w:rPr>
        <w:t xml:space="preserve">life history </w:t>
      </w:r>
      <w:r w:rsidR="00095CAF" w:rsidRPr="000000D7">
        <w:rPr>
          <w:lang w:val="en-GB"/>
        </w:rPr>
        <w:t>strategies of three common human gut bacteria</w:t>
      </w:r>
      <w:r w:rsidR="00CB468D">
        <w:rPr>
          <w:lang w:val="en-GB"/>
        </w:rPr>
        <w:t xml:space="preserve"> using a combination of </w:t>
      </w:r>
      <w:r w:rsidR="00CB468D" w:rsidRPr="009A057C">
        <w:rPr>
          <w:lang w:val="en-GB"/>
        </w:rPr>
        <w:t>flow cytometry, metabolomics, and transcriptomics</w:t>
      </w:r>
      <w:r w:rsidR="0054319D">
        <w:rPr>
          <w:lang w:val="en-GB"/>
        </w:rPr>
        <w:t xml:space="preserve"> and found a diauxic shift in </w:t>
      </w:r>
      <w:proofErr w:type="spellStart"/>
      <w:r w:rsidR="0054319D" w:rsidRPr="0054319D">
        <w:rPr>
          <w:i/>
          <w:iCs/>
          <w:lang w:val="en-GB"/>
        </w:rPr>
        <w:t>Blautia</w:t>
      </w:r>
      <w:proofErr w:type="spellEnd"/>
      <w:r w:rsidR="0054319D" w:rsidRPr="0054319D">
        <w:rPr>
          <w:i/>
          <w:iCs/>
          <w:lang w:val="en-GB"/>
        </w:rPr>
        <w:t xml:space="preserve"> </w:t>
      </w:r>
      <w:proofErr w:type="spellStart"/>
      <w:r w:rsidR="0054319D" w:rsidRPr="0054319D">
        <w:rPr>
          <w:i/>
          <w:iCs/>
          <w:lang w:val="en-GB"/>
        </w:rPr>
        <w:t>hydrogenotrophica</w:t>
      </w:r>
      <w:proofErr w:type="spellEnd"/>
      <w:r w:rsidR="0054319D">
        <w:rPr>
          <w:lang w:val="en-GB"/>
        </w:rPr>
        <w:t xml:space="preserve"> that </w:t>
      </w:r>
      <w:r w:rsidR="00CB468D">
        <w:rPr>
          <w:lang w:val="en-GB"/>
        </w:rPr>
        <w:t>alters</w:t>
      </w:r>
      <w:r w:rsidR="0054319D">
        <w:rPr>
          <w:lang w:val="en-GB"/>
        </w:rPr>
        <w:t xml:space="preserve"> its interactions with the other species</w:t>
      </w:r>
      <w:r w:rsidR="003B350B">
        <w:rPr>
          <w:lang w:val="en-GB"/>
        </w:rPr>
        <w:t xml:space="preserve">. </w:t>
      </w:r>
      <w:r w:rsidR="00CB468D">
        <w:rPr>
          <w:lang w:val="en-GB"/>
        </w:rPr>
        <w:t xml:space="preserve">Next, we represented our findings in a kinetic model, which </w:t>
      </w:r>
      <w:r w:rsidR="008911FB">
        <w:rPr>
          <w:lang w:val="en-GB"/>
        </w:rPr>
        <w:t>we</w:t>
      </w:r>
      <w:r w:rsidR="00CB468D">
        <w:rPr>
          <w:lang w:val="en-GB"/>
        </w:rPr>
        <w:t xml:space="preserve"> parameterized on densely sampled mono- and </w:t>
      </w:r>
      <w:del w:id="0" w:author="Daniel-Rios Garza" w:date="2024-01-25T15:42:00Z">
        <w:r w:rsidR="00795417" w:rsidDel="00813545">
          <w:rPr>
            <w:lang w:val="en-GB"/>
          </w:rPr>
          <w:delText>bi</w:delText>
        </w:r>
      </w:del>
      <w:ins w:id="1" w:author="Daniel-Rios Garza" w:date="2024-01-25T15:42:00Z">
        <w:r w:rsidR="00813545">
          <w:rPr>
            <w:lang w:val="en-GB"/>
          </w:rPr>
          <w:t>co</w:t>
        </w:r>
      </w:ins>
      <w:r w:rsidR="00CB468D">
        <w:rPr>
          <w:lang w:val="en-GB"/>
        </w:rPr>
        <w:t xml:space="preserve">-cultures. The model predicted </w:t>
      </w:r>
      <w:r w:rsidR="00841C66">
        <w:rPr>
          <w:lang w:val="en-GB"/>
        </w:rPr>
        <w:t>that the community is multi-stable, i.e. that alternative states can occur in the same environmental conditions</w:t>
      </w:r>
      <w:ins w:id="2" w:author="Daniel-Rios Garza" w:date="2024-01-25T15:42:00Z">
        <w:r w:rsidR="00813545">
          <w:rPr>
            <w:lang w:val="en-GB"/>
          </w:rPr>
          <w:t xml:space="preserve"> and depend on the system’s state</w:t>
        </w:r>
      </w:ins>
      <w:r w:rsidR="00841C66">
        <w:rPr>
          <w:lang w:val="en-GB"/>
        </w:rPr>
        <w:t xml:space="preserve">. </w:t>
      </w:r>
      <w:r w:rsidR="00095CAF" w:rsidRPr="000000D7">
        <w:rPr>
          <w:lang w:val="en-GB"/>
        </w:rPr>
        <w:t>We confirmed our prediction</w:t>
      </w:r>
      <w:r w:rsidR="003B350B">
        <w:rPr>
          <w:lang w:val="en-GB"/>
        </w:rPr>
        <w:t>s</w:t>
      </w:r>
      <w:r w:rsidR="00095CAF" w:rsidRPr="000000D7">
        <w:rPr>
          <w:lang w:val="en-GB"/>
        </w:rPr>
        <w:t xml:space="preserve"> </w:t>
      </w:r>
      <w:r w:rsidR="0054319D">
        <w:rPr>
          <w:lang w:val="en-GB"/>
        </w:rPr>
        <w:t xml:space="preserve">with two independent </w:t>
      </w:r>
      <w:r w:rsidR="00610681">
        <w:rPr>
          <w:lang w:val="en-GB"/>
        </w:rPr>
        <w:t xml:space="preserve">perturbation </w:t>
      </w:r>
      <w:r w:rsidR="0054319D">
        <w:rPr>
          <w:lang w:val="en-GB"/>
        </w:rPr>
        <w:t xml:space="preserve">experiments </w:t>
      </w:r>
      <w:r w:rsidR="0054319D" w:rsidRPr="000000D7">
        <w:rPr>
          <w:lang w:val="en-GB"/>
        </w:rPr>
        <w:t>in vitro</w:t>
      </w:r>
      <w:r w:rsidR="00057B34">
        <w:rPr>
          <w:lang w:val="en-GB"/>
        </w:rPr>
        <w:t>, using a state-of-the</w:t>
      </w:r>
      <w:r w:rsidR="003B350B">
        <w:rPr>
          <w:lang w:val="en-GB"/>
        </w:rPr>
        <w:t>-</w:t>
      </w:r>
      <w:r w:rsidR="00057B34">
        <w:rPr>
          <w:lang w:val="en-GB"/>
        </w:rPr>
        <w:t>art fermentation robot</w:t>
      </w:r>
      <w:r w:rsidR="0054319D">
        <w:rPr>
          <w:lang w:val="en-GB"/>
        </w:rPr>
        <w:t xml:space="preserve"> that </w:t>
      </w:r>
      <w:r w:rsidR="006316B3">
        <w:rPr>
          <w:lang w:val="en-GB"/>
        </w:rPr>
        <w:t>enabled</w:t>
      </w:r>
      <w:r w:rsidR="00841C66">
        <w:rPr>
          <w:lang w:val="en-GB"/>
        </w:rPr>
        <w:t xml:space="preserve"> us to run </w:t>
      </w:r>
      <w:r w:rsidR="008911FB">
        <w:rPr>
          <w:lang w:val="en-GB"/>
        </w:rPr>
        <w:t>up to twelve</w:t>
      </w:r>
      <w:r w:rsidR="00841C66">
        <w:rPr>
          <w:lang w:val="en-GB"/>
        </w:rPr>
        <w:t xml:space="preserve"> </w:t>
      </w:r>
      <w:r w:rsidR="00057B34">
        <w:rPr>
          <w:lang w:val="en-GB"/>
        </w:rPr>
        <w:t>replicate</w:t>
      </w:r>
      <w:r w:rsidR="0054319D">
        <w:rPr>
          <w:lang w:val="en-GB"/>
        </w:rPr>
        <w:t xml:space="preserve"> vessel</w:t>
      </w:r>
      <w:r w:rsidR="00057B34">
        <w:rPr>
          <w:lang w:val="en-GB"/>
        </w:rPr>
        <w:t xml:space="preserve">s </w:t>
      </w:r>
      <w:r w:rsidR="00841C66">
        <w:rPr>
          <w:lang w:val="en-GB"/>
        </w:rPr>
        <w:t xml:space="preserve">in chemostat mode </w:t>
      </w:r>
      <w:r w:rsidR="00057B34">
        <w:rPr>
          <w:lang w:val="en-GB"/>
        </w:rPr>
        <w:t>with a high level of control</w:t>
      </w:r>
      <w:r w:rsidR="00095CAF" w:rsidRPr="000000D7">
        <w:rPr>
          <w:lang w:val="en-GB"/>
        </w:rPr>
        <w:t xml:space="preserve">. </w:t>
      </w:r>
      <w:r w:rsidR="00051C51">
        <w:rPr>
          <w:lang w:val="en-GB"/>
        </w:rPr>
        <w:t>The perturbations induced a switch to three alternative community states, which were not observed in the twelve control vessels. This</w:t>
      </w:r>
      <w:r w:rsidR="003C11CA">
        <w:rPr>
          <w:lang w:val="en-GB"/>
        </w:rPr>
        <w:t xml:space="preserve"> is</w:t>
      </w:r>
      <w:r w:rsidR="00051C51">
        <w:rPr>
          <w:lang w:val="en-GB"/>
        </w:rPr>
        <w:t xml:space="preserve"> </w:t>
      </w:r>
      <w:r w:rsidR="00841C66">
        <w:rPr>
          <w:lang w:val="en-GB"/>
        </w:rPr>
        <w:t>the</w:t>
      </w:r>
      <w:r w:rsidR="003B350B" w:rsidRPr="000000D7">
        <w:rPr>
          <w:lang w:val="en-GB"/>
        </w:rPr>
        <w:t xml:space="preserve"> first observation of a microbial community shifting to several alternative states </w:t>
      </w:r>
      <w:r w:rsidR="00610681">
        <w:rPr>
          <w:lang w:val="en-GB"/>
        </w:rPr>
        <w:t>after</w:t>
      </w:r>
      <w:r w:rsidR="003B350B" w:rsidRPr="000000D7">
        <w:rPr>
          <w:lang w:val="en-GB"/>
        </w:rPr>
        <w:t xml:space="preserve"> a transient perturbation</w:t>
      </w:r>
      <w:r w:rsidR="00610681">
        <w:rPr>
          <w:lang w:val="en-GB"/>
        </w:rPr>
        <w:t xml:space="preserve"> in controlled conditions.</w:t>
      </w:r>
      <w:r w:rsidR="0054319D">
        <w:rPr>
          <w:lang w:val="en-GB"/>
        </w:rPr>
        <w:t xml:space="preserve"> </w:t>
      </w:r>
    </w:p>
    <w:p w14:paraId="4686936B" w14:textId="06A949F2" w:rsidR="00743422" w:rsidRDefault="003B350B" w:rsidP="000000D7">
      <w:pPr>
        <w:jc w:val="both"/>
        <w:rPr>
          <w:lang w:val="en-GB"/>
        </w:rPr>
      </w:pPr>
      <w:r>
        <w:rPr>
          <w:lang w:val="en-GB"/>
        </w:rPr>
        <w:t xml:space="preserve">A key insight resulting from our work is that phenotype switching in response to a transient perturbation alters species interactions, which then </w:t>
      </w:r>
      <w:r w:rsidR="00E970FD">
        <w:rPr>
          <w:lang w:val="en-GB"/>
        </w:rPr>
        <w:t>induces</w:t>
      </w:r>
      <w:r>
        <w:rPr>
          <w:lang w:val="en-GB"/>
        </w:rPr>
        <w:t xml:space="preserve"> alternative </w:t>
      </w:r>
      <w:commentRangeStart w:id="3"/>
      <w:r>
        <w:rPr>
          <w:lang w:val="en-GB"/>
        </w:rPr>
        <w:t>states</w:t>
      </w:r>
      <w:commentRangeEnd w:id="3"/>
      <w:r w:rsidR="00813545">
        <w:rPr>
          <w:rStyle w:val="CommentReference"/>
        </w:rPr>
        <w:commentReference w:id="3"/>
      </w:r>
      <w:r w:rsidRPr="000000D7">
        <w:rPr>
          <w:lang w:val="en-GB"/>
        </w:rPr>
        <w:t>.</w:t>
      </w:r>
      <w:r>
        <w:rPr>
          <w:lang w:val="en-GB"/>
        </w:rPr>
        <w:t xml:space="preserve"> </w:t>
      </w:r>
      <w:r w:rsidR="0054319D">
        <w:rPr>
          <w:lang w:val="en-GB"/>
        </w:rPr>
        <w:t>We illustrated in simulations that this mechanism also leads to the emergence of alternative states in larger communities</w:t>
      </w:r>
      <w:r w:rsidR="00D56F05">
        <w:rPr>
          <w:lang w:val="en-GB"/>
        </w:rPr>
        <w:t xml:space="preserve"> of 50 species</w:t>
      </w:r>
      <w:r w:rsidR="0054319D">
        <w:rPr>
          <w:lang w:val="en-GB"/>
        </w:rPr>
        <w:t xml:space="preserve">. </w:t>
      </w:r>
      <w:r w:rsidR="00D56F05">
        <w:rPr>
          <w:lang w:val="en-GB"/>
        </w:rPr>
        <w:t>In summary, our work shows</w:t>
      </w:r>
      <w:r w:rsidR="00095CAF" w:rsidRPr="000000D7">
        <w:rPr>
          <w:lang w:val="en-GB"/>
        </w:rPr>
        <w:t xml:space="preserve"> that flexible metabolic strategies can explain alternative community states and </w:t>
      </w:r>
      <w:ins w:id="4" w:author="Daniel-Rios Garza" w:date="2024-01-25T15:44:00Z">
        <w:r w:rsidR="00813545">
          <w:rPr>
            <w:lang w:val="en-GB"/>
          </w:rPr>
          <w:t xml:space="preserve">that multistability is a compelling candidate explanation for </w:t>
        </w:r>
      </w:ins>
      <w:ins w:id="5" w:author="Daniel-Rios Garza" w:date="2024-01-25T15:45:00Z">
        <w:r w:rsidR="00813545">
          <w:rPr>
            <w:lang w:val="en-GB"/>
          </w:rPr>
          <w:t>the existence of enterotypes</w:t>
        </w:r>
      </w:ins>
      <w:del w:id="6" w:author="Daniel-Rios Garza" w:date="2024-01-25T15:45:00Z">
        <w:r w:rsidR="00095CAF" w:rsidRPr="000000D7" w:rsidDel="00813545">
          <w:rPr>
            <w:lang w:val="en-GB"/>
          </w:rPr>
          <w:delText>also that a community can be multi-stable</w:delText>
        </w:r>
      </w:del>
      <w:r w:rsidR="00095CAF" w:rsidRPr="000000D7">
        <w:rPr>
          <w:lang w:val="en-GB"/>
        </w:rPr>
        <w:t>.</w:t>
      </w:r>
      <w:r w:rsidR="0054319D">
        <w:rPr>
          <w:lang w:val="en-GB"/>
        </w:rPr>
        <w:t xml:space="preserve"> </w:t>
      </w:r>
    </w:p>
    <w:p w14:paraId="2C027D3C" w14:textId="596E0065" w:rsidR="000000D7" w:rsidRDefault="0054319D" w:rsidP="000000D7">
      <w:pPr>
        <w:jc w:val="both"/>
        <w:rPr>
          <w:lang/>
        </w:rPr>
      </w:pPr>
      <w:commentRangeStart w:id="7"/>
      <w:r w:rsidRPr="000000D7">
        <w:rPr>
          <w:lang w:val="en-GB"/>
        </w:rPr>
        <w:t xml:space="preserve">This experimental evidence of history dependency has implications for the interpretation of alternative microbial community states in relation to host parameters. </w:t>
      </w:r>
      <w:r w:rsidRPr="000000D7">
        <w:rPr>
          <w:lang/>
        </w:rPr>
        <w:lastRenderedPageBreak/>
        <w:t xml:space="preserve">Given our results, we think </w:t>
      </w:r>
      <w:r w:rsidR="00FC596F">
        <w:rPr>
          <w:lang/>
        </w:rPr>
        <w:t xml:space="preserve">that </w:t>
      </w:r>
      <w:r w:rsidRPr="000000D7">
        <w:rPr>
          <w:lang/>
        </w:rPr>
        <w:t>it is important to systematic</w:t>
      </w:r>
      <w:r w:rsidRPr="000000D7">
        <w:rPr>
          <w:lang w:val="en-US"/>
        </w:rPr>
        <w:t>ally</w:t>
      </w:r>
      <w:r w:rsidRPr="000000D7">
        <w:rPr>
          <w:lang/>
        </w:rPr>
        <w:t xml:space="preserve"> investigat</w:t>
      </w:r>
      <w:r w:rsidRPr="000000D7">
        <w:rPr>
          <w:lang w:val="en-US"/>
        </w:rPr>
        <w:t>e</w:t>
      </w:r>
      <w:r w:rsidRPr="000000D7">
        <w:rPr>
          <w:lang/>
        </w:rPr>
        <w:t xml:space="preserve"> metabolic strategies of human microorganisms</w:t>
      </w:r>
      <w:r w:rsidRPr="000000D7">
        <w:rPr>
          <w:lang w:val="en-US"/>
        </w:rPr>
        <w:t xml:space="preserve"> and </w:t>
      </w:r>
      <w:r w:rsidRPr="000000D7">
        <w:rPr>
          <w:lang w:val="en-GB"/>
        </w:rPr>
        <w:t>to accurately represent them in community model</w:t>
      </w:r>
      <w:r w:rsidR="00FC596F">
        <w:rPr>
          <w:lang w:val="en-GB"/>
        </w:rPr>
        <w:t>s</w:t>
      </w:r>
      <w:r w:rsidRPr="000000D7">
        <w:rPr>
          <w:lang w:val="en-GB"/>
        </w:rPr>
        <w:t xml:space="preserve"> to better understand and ultimately to successfully modulate human microbiota</w:t>
      </w:r>
      <w:r w:rsidRPr="000000D7">
        <w:rPr>
          <w:lang/>
        </w:rPr>
        <w:t>.</w:t>
      </w:r>
      <w:commentRangeEnd w:id="7"/>
      <w:r w:rsidR="00813545">
        <w:rPr>
          <w:rStyle w:val="CommentReference"/>
        </w:rPr>
        <w:commentReference w:id="7"/>
      </w:r>
    </w:p>
    <w:p w14:paraId="43169906" w14:textId="695C40EB" w:rsidR="00A32B9B" w:rsidRDefault="009A3786" w:rsidP="000000D7">
      <w:pPr>
        <w:jc w:val="both"/>
        <w:rPr>
          <w:lang w:val="en-GB"/>
        </w:rPr>
      </w:pPr>
      <w:r>
        <w:rPr>
          <w:lang w:val="en-GB"/>
        </w:rPr>
        <w:t>I</w:t>
      </w:r>
      <w:r w:rsidRPr="009A3786">
        <w:rPr>
          <w:lang w:val="en-GB"/>
        </w:rPr>
        <w:t xml:space="preserve"> confirm that this manuscript has not been published elsewhere and is not under consideration </w:t>
      </w:r>
      <w:r w:rsidR="00A32B9B">
        <w:rPr>
          <w:lang w:val="en-GB"/>
        </w:rPr>
        <w:t>by</w:t>
      </w:r>
      <w:r w:rsidRPr="009A3786">
        <w:rPr>
          <w:lang w:val="en-GB"/>
        </w:rPr>
        <w:t xml:space="preserve"> another journal.</w:t>
      </w:r>
      <w:r w:rsidR="00AE2629">
        <w:rPr>
          <w:lang w:val="en-GB"/>
        </w:rPr>
        <w:t xml:space="preserve"> </w:t>
      </w:r>
      <w:r w:rsidR="00AE2629" w:rsidRPr="00AE2629">
        <w:rPr>
          <w:lang w:val="en-GB"/>
        </w:rPr>
        <w:t>All authors have read and approved the manuscript.</w:t>
      </w:r>
    </w:p>
    <w:p w14:paraId="3468C326" w14:textId="77777777" w:rsidR="00AE2629" w:rsidRDefault="00AE2629" w:rsidP="000000D7">
      <w:pPr>
        <w:jc w:val="both"/>
        <w:rPr>
          <w:lang w:val="en-GB"/>
        </w:rPr>
      </w:pPr>
    </w:p>
    <w:p w14:paraId="61ACCCF2" w14:textId="79822C4B" w:rsidR="002D181C" w:rsidRDefault="009A057C" w:rsidP="006316B3">
      <w:pPr>
        <w:spacing w:before="0"/>
        <w:jc w:val="both"/>
        <w:rPr>
          <w:lang w:val="en-GB"/>
        </w:rPr>
      </w:pPr>
      <w:r w:rsidRPr="009A057C">
        <w:rPr>
          <w:lang w:val="en-GB"/>
        </w:rPr>
        <w:t>Kind regards,</w:t>
      </w:r>
    </w:p>
    <w:p w14:paraId="6051D20B" w14:textId="77777777" w:rsidR="006316B3" w:rsidRPr="006316B3" w:rsidRDefault="006316B3" w:rsidP="006316B3">
      <w:pPr>
        <w:spacing w:before="0"/>
        <w:jc w:val="both"/>
        <w:rPr>
          <w:lang w:val="en-GB"/>
        </w:rPr>
      </w:pPr>
    </w:p>
    <w:p w14:paraId="56390E20" w14:textId="318CCCD7" w:rsidR="00855B50" w:rsidRDefault="00BD42D7" w:rsidP="00855B50">
      <w:pPr>
        <w:spacing w:before="0"/>
        <w:ind w:right="680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0C4ECC52" wp14:editId="0378E231">
            <wp:extent cx="1252846" cy="581891"/>
            <wp:effectExtent l="0" t="0" r="5080" b="2540"/>
            <wp:docPr id="1" name="Picture 1" descr="Macintosh HD:Users:u0097353:Documents:Documents_Karoline:MSysBio_Lab:Admin:Signature:signa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0097353:Documents:Documents_Karoline:MSysBio_Lab:Admin:Signature:signatur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272" cy="58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8787" w14:textId="77777777" w:rsidR="00DC0440" w:rsidRDefault="00DC0440" w:rsidP="00855B50">
      <w:pPr>
        <w:spacing w:before="0"/>
        <w:ind w:right="680"/>
        <w:rPr>
          <w:lang w:val="en-US"/>
        </w:rPr>
      </w:pPr>
    </w:p>
    <w:p w14:paraId="55C557C5" w14:textId="74FD8757" w:rsidR="00855B50" w:rsidRDefault="00855B50" w:rsidP="00855B50">
      <w:pPr>
        <w:spacing w:before="0"/>
        <w:ind w:right="680"/>
        <w:rPr>
          <w:lang w:val="en-US"/>
        </w:rPr>
      </w:pPr>
      <w:r>
        <w:rPr>
          <w:lang w:val="en-US"/>
        </w:rPr>
        <w:t>Karoline Faust</w:t>
      </w:r>
      <w:r w:rsidR="00BC03DC">
        <w:rPr>
          <w:lang w:val="en-US"/>
        </w:rPr>
        <w:t>, on behalf of the authors</w:t>
      </w:r>
    </w:p>
    <w:p w14:paraId="0EC4F8D6" w14:textId="77777777" w:rsidR="00855B50" w:rsidRDefault="00855B50" w:rsidP="00855B50">
      <w:pPr>
        <w:spacing w:before="0"/>
        <w:ind w:right="680"/>
        <w:rPr>
          <w:sz w:val="20"/>
          <w:lang w:val="en-US"/>
        </w:rPr>
      </w:pPr>
    </w:p>
    <w:p w14:paraId="0A22D2CC" w14:textId="428032CD" w:rsidR="00FC596F" w:rsidRDefault="00FC596F" w:rsidP="00855B50">
      <w:pPr>
        <w:spacing w:before="0"/>
        <w:ind w:right="680"/>
        <w:rPr>
          <w:sz w:val="20"/>
          <w:lang w:val="en-US"/>
        </w:rPr>
      </w:pPr>
      <w:r>
        <w:rPr>
          <w:sz w:val="20"/>
          <w:lang w:val="en-US"/>
        </w:rPr>
        <w:t>Associate Professor</w:t>
      </w:r>
    </w:p>
    <w:p w14:paraId="4C325FEF" w14:textId="4397365B" w:rsidR="000E72ED" w:rsidRPr="00C75111" w:rsidRDefault="000E72ED" w:rsidP="00855B50">
      <w:pPr>
        <w:spacing w:before="0"/>
        <w:ind w:right="680"/>
        <w:rPr>
          <w:sz w:val="20"/>
          <w:lang w:val="en-US"/>
        </w:rPr>
      </w:pPr>
      <w:r>
        <w:rPr>
          <w:sz w:val="20"/>
          <w:lang w:val="en-US"/>
        </w:rPr>
        <w:t>Laboratory of Molecular Bacteriology</w:t>
      </w:r>
    </w:p>
    <w:p w14:paraId="6046C8D4" w14:textId="017D24CF" w:rsidR="00BD42D7" w:rsidRDefault="00E84DDD" w:rsidP="00855B50">
      <w:pPr>
        <w:spacing w:before="0"/>
        <w:ind w:right="680"/>
        <w:rPr>
          <w:sz w:val="20"/>
          <w:lang w:val="en-US"/>
        </w:rPr>
      </w:pPr>
      <w:r w:rsidRPr="00C75111">
        <w:rPr>
          <w:sz w:val="20"/>
          <w:lang w:val="en-US"/>
        </w:rPr>
        <w:t xml:space="preserve">Department </w:t>
      </w:r>
      <w:r w:rsidR="00BD42D7">
        <w:rPr>
          <w:sz w:val="20"/>
          <w:lang w:val="en-US"/>
        </w:rPr>
        <w:t>of Microbiology</w:t>
      </w:r>
      <w:r w:rsidR="00B96EC0">
        <w:rPr>
          <w:sz w:val="20"/>
          <w:lang w:val="en-US"/>
        </w:rPr>
        <w:t>,</w:t>
      </w:r>
      <w:r w:rsidR="00BD42D7">
        <w:rPr>
          <w:sz w:val="20"/>
          <w:lang w:val="en-US"/>
        </w:rPr>
        <w:t xml:space="preserve"> Immunology</w:t>
      </w:r>
      <w:r w:rsidR="00B96EC0">
        <w:rPr>
          <w:sz w:val="20"/>
          <w:lang w:val="en-US"/>
        </w:rPr>
        <w:t xml:space="preserve"> and Transplantation</w:t>
      </w:r>
    </w:p>
    <w:p w14:paraId="358ADC2B" w14:textId="169356F8" w:rsidR="00855B50" w:rsidRPr="00A07293" w:rsidRDefault="00E84DDD" w:rsidP="00855B50">
      <w:pPr>
        <w:spacing w:before="0"/>
        <w:ind w:right="680"/>
        <w:rPr>
          <w:sz w:val="20"/>
          <w:lang w:val="fr-FR"/>
        </w:rPr>
      </w:pPr>
      <w:proofErr w:type="spellStart"/>
      <w:r w:rsidRPr="00A07293">
        <w:rPr>
          <w:sz w:val="20"/>
          <w:lang w:val="fr-FR"/>
        </w:rPr>
        <w:t>Rega</w:t>
      </w:r>
      <w:proofErr w:type="spellEnd"/>
      <w:r w:rsidRPr="00A07293">
        <w:rPr>
          <w:sz w:val="20"/>
          <w:lang w:val="fr-FR"/>
        </w:rPr>
        <w:t xml:space="preserve"> Institute, KU Leuven</w:t>
      </w:r>
    </w:p>
    <w:p w14:paraId="021CCB61" w14:textId="1B0D156E" w:rsidR="00855B50" w:rsidRPr="00A07293" w:rsidRDefault="000E72ED" w:rsidP="00855B50">
      <w:pPr>
        <w:spacing w:before="0"/>
        <w:ind w:right="680"/>
        <w:rPr>
          <w:sz w:val="20"/>
          <w:lang w:val="fr-FR"/>
        </w:rPr>
      </w:pPr>
      <w:proofErr w:type="gramStart"/>
      <w:r w:rsidRPr="00A07293">
        <w:rPr>
          <w:sz w:val="20"/>
          <w:lang w:val="fr-FR"/>
        </w:rPr>
        <w:t>Email:</w:t>
      </w:r>
      <w:proofErr w:type="gramEnd"/>
      <w:r w:rsidRPr="00A07293">
        <w:rPr>
          <w:sz w:val="20"/>
          <w:lang w:val="fr-FR"/>
        </w:rPr>
        <w:t xml:space="preserve"> </w:t>
      </w:r>
      <w:r w:rsidR="00855B50" w:rsidRPr="00A07293">
        <w:rPr>
          <w:sz w:val="20"/>
          <w:lang w:val="fr-FR"/>
        </w:rPr>
        <w:t>karoline.faust</w:t>
      </w:r>
      <w:r w:rsidR="00BD42D7" w:rsidRPr="00A07293">
        <w:rPr>
          <w:sz w:val="20"/>
          <w:lang w:val="fr-FR"/>
        </w:rPr>
        <w:t>@</w:t>
      </w:r>
      <w:r w:rsidR="00E84DDD" w:rsidRPr="00A07293">
        <w:rPr>
          <w:sz w:val="20"/>
          <w:lang w:val="fr-FR"/>
        </w:rPr>
        <w:t>kuleuven.be</w:t>
      </w:r>
    </w:p>
    <w:p w14:paraId="25B2EADB" w14:textId="65D5397E" w:rsidR="00855B50" w:rsidRDefault="001E3EAF" w:rsidP="00855B50">
      <w:pPr>
        <w:spacing w:before="0"/>
        <w:ind w:right="680"/>
        <w:rPr>
          <w:sz w:val="20"/>
          <w:lang w:val="en-US"/>
        </w:rPr>
      </w:pPr>
      <w:r>
        <w:rPr>
          <w:sz w:val="20"/>
          <w:lang w:val="en-US"/>
        </w:rPr>
        <w:t>Phone: +32 16</w:t>
      </w:r>
      <w:r w:rsidR="001A1824">
        <w:rPr>
          <w:sz w:val="20"/>
          <w:lang w:val="en-US"/>
        </w:rPr>
        <w:t>322698</w:t>
      </w:r>
    </w:p>
    <w:p w14:paraId="108818DA" w14:textId="3D3F588D" w:rsidR="00855B50" w:rsidRPr="002D181C" w:rsidRDefault="000E72ED" w:rsidP="002D181C">
      <w:pPr>
        <w:spacing w:before="0"/>
        <w:ind w:right="680"/>
        <w:rPr>
          <w:sz w:val="20"/>
          <w:lang w:val="en-US"/>
        </w:rPr>
      </w:pPr>
      <w:r>
        <w:rPr>
          <w:sz w:val="20"/>
          <w:lang w:val="en-US"/>
        </w:rPr>
        <w:t xml:space="preserve">Web: </w:t>
      </w:r>
      <w:bookmarkStart w:id="8" w:name="_GoBack"/>
      <w:r w:rsidRPr="000E72ED">
        <w:rPr>
          <w:sz w:val="20"/>
          <w:lang w:val="en-US"/>
        </w:rPr>
        <w:t>http://www.kuleuven.be/wieiswie/en/person/00097353</w:t>
      </w:r>
      <w:bookmarkEnd w:id="8"/>
    </w:p>
    <w:sectPr w:rsidR="00855B50" w:rsidRPr="002D181C" w:rsidSect="009A5AEB">
      <w:headerReference w:type="default" r:id="rId11"/>
      <w:headerReference w:type="first" r:id="rId12"/>
      <w:footerReference w:type="first" r:id="rId13"/>
      <w:pgSz w:w="11907" w:h="16839" w:code="9"/>
      <w:pgMar w:top="2552" w:right="851" w:bottom="1701" w:left="1956" w:header="851" w:footer="85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Daniel-Rios Garza" w:date="2024-01-25T15:43:00Z" w:initials="DG">
    <w:p w14:paraId="422A4986" w14:textId="5C0E9A69" w:rsidR="00813545" w:rsidRDefault="00813545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next </w:t>
      </w:r>
      <w:proofErr w:type="spellStart"/>
      <w:r>
        <w:t>comment</w:t>
      </w:r>
      <w:proofErr w:type="spellEnd"/>
      <w:r>
        <w:t xml:space="preserve">, I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here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>:</w:t>
      </w:r>
      <w:r>
        <w:br/>
      </w:r>
      <w:r>
        <w:br/>
      </w:r>
      <w:r w:rsidRPr="000000D7">
        <w:rPr>
          <w:lang w:val="en-GB"/>
        </w:rPr>
        <w:t>This experimental evidence of history dependency has implications for the interpretation of alternative microbial community states in relation to host parameters.</w:t>
      </w:r>
    </w:p>
    <w:p w14:paraId="7D2A13F9" w14:textId="77777777" w:rsidR="00813545" w:rsidRDefault="00813545">
      <w:pPr>
        <w:pStyle w:val="CommentText"/>
      </w:pPr>
    </w:p>
    <w:p w14:paraId="6249C299" w14:textId="788252F2" w:rsidR="00813545" w:rsidRDefault="00813545">
      <w:pPr>
        <w:pStyle w:val="CommentText"/>
      </w:pPr>
    </w:p>
  </w:comment>
  <w:comment w:id="7" w:author="Daniel-Rios Garza" w:date="2024-01-25T15:45:00Z" w:initials="DG">
    <w:p w14:paraId="27866A8F" w14:textId="17F8981D" w:rsidR="00813545" w:rsidRDefault="00813545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. The last </w:t>
      </w:r>
      <w:proofErr w:type="spellStart"/>
      <w:r>
        <w:t>sentences</w:t>
      </w:r>
      <w:proofErr w:type="spellEnd"/>
      <w:r>
        <w:t xml:space="preserve"> are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generic</w:t>
      </w:r>
      <w:proofErr w:type="spellEnd"/>
      <w:r>
        <w:t xml:space="preserve">  </w:t>
      </w:r>
      <w:proofErr w:type="spellStart"/>
      <w:r>
        <w:t>and</w:t>
      </w:r>
      <w:proofErr w:type="spellEnd"/>
      <w:proofErr w:type="gramEnd"/>
      <w:r>
        <w:t xml:space="preserve"> </w:t>
      </w:r>
      <w:proofErr w:type="spellStart"/>
      <w:r>
        <w:t>dilutes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strong </w:t>
      </w:r>
      <w:proofErr w:type="spellStart"/>
      <w:r>
        <w:t>conclusion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49C299" w15:done="0"/>
  <w15:commentEx w15:paraId="27866A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49C299" w16cid:durableId="295D0015"/>
  <w16cid:commentId w16cid:paraId="27866A8F" w16cid:durableId="295D00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9E3A1" w14:textId="77777777" w:rsidR="009A5AEB" w:rsidRDefault="009A5AEB" w:rsidP="00855B50">
      <w:r>
        <w:separator/>
      </w:r>
    </w:p>
  </w:endnote>
  <w:endnote w:type="continuationSeparator" w:id="0">
    <w:p w14:paraId="3C43F05D" w14:textId="77777777" w:rsidR="009A5AEB" w:rsidRDefault="009A5AEB" w:rsidP="0085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DE5ED" w14:textId="77777777" w:rsidR="00582BE6" w:rsidRPr="00C83C89" w:rsidRDefault="00582BE6" w:rsidP="00855B50">
    <w:pPr>
      <w:pStyle w:val="Footer"/>
    </w:pPr>
    <w:r>
      <w:rPr>
        <w:b/>
        <w:caps/>
        <w:noProof/>
        <w:lang w:val="nl-BE" w:eastAsia="nl-BE"/>
      </w:rPr>
      <w:drawing>
        <wp:anchor distT="0" distB="0" distL="114300" distR="114300" simplePos="0" relativeHeight="251675648" behindDoc="0" locked="0" layoutInCell="1" allowOverlap="1" wp14:anchorId="3F0D0F35" wp14:editId="730D3DCA">
          <wp:simplePos x="0" y="0"/>
          <wp:positionH relativeFrom="margin">
            <wp:align>right</wp:align>
          </wp:positionH>
          <wp:positionV relativeFrom="page">
            <wp:posOffset>9699625</wp:posOffset>
          </wp:positionV>
          <wp:extent cx="320400" cy="453600"/>
          <wp:effectExtent l="0" t="0" r="3810" b="3810"/>
          <wp:wrapSquare wrapText="bothSides"/>
          <wp:docPr id="8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sozegel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400" cy="45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BA759C" w14:textId="77777777" w:rsidR="00582BE6" w:rsidRPr="00C83C89" w:rsidRDefault="00582BE6" w:rsidP="00855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37119" w14:textId="77777777" w:rsidR="009A5AEB" w:rsidRDefault="009A5AEB" w:rsidP="00855B50">
      <w:r>
        <w:separator/>
      </w:r>
    </w:p>
  </w:footnote>
  <w:footnote w:type="continuationSeparator" w:id="0">
    <w:p w14:paraId="07180134" w14:textId="77777777" w:rsidR="009A5AEB" w:rsidRDefault="009A5AEB" w:rsidP="00855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0CA5B" w14:textId="3C3965E4" w:rsidR="00582BE6" w:rsidRPr="00D91B3B" w:rsidRDefault="00582BE6" w:rsidP="00855B50">
    <w:pPr>
      <w:pStyle w:val="KOPTEKST2"/>
      <w:rPr>
        <w:lang w:val="en-US"/>
      </w:rPr>
    </w:pPr>
    <w:r>
      <w:rPr>
        <w:rFonts w:eastAsia="Calibri" w:cs="Times New Roman"/>
        <w:noProof/>
        <w:lang w:eastAsia="nl-BE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68BA1C0" wp14:editId="4380B8AC">
              <wp:simplePos x="0" y="0"/>
              <wp:positionH relativeFrom="page">
                <wp:posOffset>360045</wp:posOffset>
              </wp:positionH>
              <wp:positionV relativeFrom="page">
                <wp:posOffset>540385</wp:posOffset>
              </wp:positionV>
              <wp:extent cx="720090" cy="179705"/>
              <wp:effectExtent l="0" t="0" r="0" b="0"/>
              <wp:wrapNone/>
              <wp:docPr id="3" name="Tekstvak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009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E0870E8" w14:textId="77777777" w:rsidR="00582BE6" w:rsidRPr="006C3F97" w:rsidRDefault="00582BE6" w:rsidP="00855B50">
                          <w:pPr>
                            <w:pStyle w:val="KENMERK"/>
                          </w:pPr>
                          <w:r w:rsidRPr="006C3F97">
                            <w:t>bl</w:t>
                          </w:r>
                          <w:r>
                            <w:t>z</w:t>
                          </w:r>
                          <w:r w:rsidRPr="006C3F97"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8BA1C0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7" type="#_x0000_t202" style="position:absolute;margin-left:28.35pt;margin-top:42.55pt;width:56.7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" stroked="f" strokeweight=".5pt">
              <v:textbox inset="0,0,0,0">
                <w:txbxContent>
                  <w:p w14:paraId="5E0870E8" w14:textId="77777777" w:rsidR="00582BE6" w:rsidRPr="006C3F97" w:rsidRDefault="00582BE6" w:rsidP="00855B50">
                    <w:pPr>
                      <w:pStyle w:val="KENMERK"/>
                    </w:pPr>
                    <w:r w:rsidRPr="006C3F97">
                      <w:t>bl</w:t>
                    </w:r>
                    <w:r>
                      <w:t>z</w:t>
                    </w:r>
                    <w:r w:rsidRPr="006C3F97"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fldChar w:fldCharType="begin"/>
    </w:r>
    <w:r w:rsidRPr="0084324D">
      <w:rPr>
        <w:lang w:val="en-US"/>
      </w:rPr>
      <w:instrText xml:space="preserve"> PAGE </w:instrText>
    </w:r>
    <w:r>
      <w:fldChar w:fldCharType="separate"/>
    </w:r>
    <w:r w:rsidR="001B0515">
      <w:rPr>
        <w:noProof/>
        <w:lang w:val="en-US"/>
      </w:rPr>
      <w:t>2</w:t>
    </w:r>
    <w:r>
      <w:fldChar w:fldCharType="end"/>
    </w:r>
  </w:p>
  <w:p w14:paraId="3CBFCE57" w14:textId="77777777" w:rsidR="00582BE6" w:rsidRPr="000553D3" w:rsidRDefault="00582BE6" w:rsidP="00855B50">
    <w:pPr>
      <w:pStyle w:val="KOPTEKST2"/>
    </w:pPr>
    <w:r>
      <w:rPr>
        <w:noProof/>
        <w:lang w:eastAsia="nl-BE"/>
      </w:rPr>
      <w:drawing>
        <wp:anchor distT="0" distB="0" distL="0" distR="0" simplePos="0" relativeHeight="251669504" behindDoc="0" locked="0" layoutInCell="1" allowOverlap="1" wp14:anchorId="45C935EA" wp14:editId="532632D0">
          <wp:simplePos x="0" y="0"/>
          <wp:positionH relativeFrom="margin">
            <wp:align>right</wp:align>
          </wp:positionH>
          <wp:positionV relativeFrom="page">
            <wp:posOffset>540385</wp:posOffset>
          </wp:positionV>
          <wp:extent cx="540000" cy="540000"/>
          <wp:effectExtent l="0" t="0" r="0" b="0"/>
          <wp:wrapTopAndBottom/>
          <wp:docPr id="11" name="Afbeelding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sedesblokje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AF39F" w14:textId="25542C7D" w:rsidR="00582BE6" w:rsidRPr="004950DA" w:rsidRDefault="00582BE6" w:rsidP="00855B50">
    <w:pPr>
      <w:pStyle w:val="Header"/>
    </w:pPr>
    <w:r>
      <w:rPr>
        <w:rFonts w:eastAsia="Calibri" w:cs="Times New Roman"/>
        <w:caps w:val="0"/>
        <w:noProof/>
        <w:sz w:val="20"/>
        <w:lang w:eastAsia="nl-BE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784979" wp14:editId="248B16E6">
              <wp:simplePos x="0" y="0"/>
              <wp:positionH relativeFrom="page">
                <wp:posOffset>4158105</wp:posOffset>
              </wp:positionH>
              <wp:positionV relativeFrom="page">
                <wp:posOffset>539115</wp:posOffset>
              </wp:positionV>
              <wp:extent cx="2780675" cy="540000"/>
              <wp:effectExtent l="0" t="0" r="0" b="6350"/>
              <wp:wrapNone/>
              <wp:docPr id="15" name="Tekstvak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0675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E8EB100" w14:textId="4B7C6ECB" w:rsidR="00582BE6" w:rsidRPr="000262DC" w:rsidRDefault="00582BE6" w:rsidP="00A94F8D">
                          <w:pPr>
                            <w:pStyle w:val="Header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DEPART</w:t>
                          </w:r>
                          <w:r w:rsidRPr="000262DC">
                            <w:rPr>
                              <w:lang w:val="en-US"/>
                            </w:rPr>
                            <w:t>MENT</w:t>
                          </w:r>
                          <w:r>
                            <w:rPr>
                              <w:lang w:val="en-US"/>
                            </w:rPr>
                            <w:t xml:space="preserve"> OF</w:t>
                          </w:r>
                          <w:r w:rsidR="00A94F8D">
                            <w:rPr>
                              <w:lang w:val="en-US"/>
                            </w:rPr>
                            <w:t xml:space="preserve"> microbiology,</w:t>
                          </w:r>
                          <w:r w:rsidRPr="000262DC">
                            <w:rPr>
                              <w:lang w:val="en-US"/>
                            </w:rPr>
                            <w:t xml:space="preserve"> immunology</w:t>
                          </w:r>
                          <w:r w:rsidR="00A94F8D">
                            <w:rPr>
                              <w:lang w:val="en-US"/>
                            </w:rPr>
                            <w:t xml:space="preserve"> AND TRANSPLANTATION</w:t>
                          </w:r>
                        </w:p>
                        <w:p w14:paraId="33291E99" w14:textId="1493DF02" w:rsidR="00582BE6" w:rsidRPr="000262DC" w:rsidRDefault="00A94F8D" w:rsidP="00A94F8D">
                          <w:pPr>
                            <w:pStyle w:val="Header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HERE</w:t>
                          </w:r>
                          <w:r w:rsidR="00582BE6">
                            <w:rPr>
                              <w:lang w:val="en-US"/>
                            </w:rPr>
                            <w:t xml:space="preserve">straat </w:t>
                          </w:r>
                          <w:r>
                            <w:rPr>
                              <w:lang w:val="en-US"/>
                            </w:rPr>
                            <w:t>49,</w:t>
                          </w:r>
                          <w:r w:rsidR="00582BE6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BOX</w:t>
                          </w:r>
                          <w:r w:rsidR="00582BE6">
                            <w:rPr>
                              <w:lang w:val="en-US"/>
                            </w:rPr>
                            <w:t xml:space="preserve"> 1030</w:t>
                          </w:r>
                        </w:p>
                        <w:p w14:paraId="4B87A601" w14:textId="77777777" w:rsidR="00582BE6" w:rsidRPr="009D7C24" w:rsidRDefault="00582BE6" w:rsidP="00A94F8D">
                          <w:pPr>
                            <w:pStyle w:val="Header"/>
                            <w:jc w:val="left"/>
                            <w:rPr>
                              <w:lang w:val="en-US"/>
                            </w:rPr>
                          </w:pPr>
                          <w:r w:rsidRPr="009D7C24">
                            <w:rPr>
                              <w:lang w:val="en-US"/>
                            </w:rPr>
                            <w:t>3000 LEUVEN, belgium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40000" tIns="0" rIns="162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784979" id="_x0000_t202" coordsize="21600,21600" o:spt="202" path="m,l,21600r21600,l21600,xe">
              <v:stroke joinstyle="miter"/>
              <v:path gradientshapeok="t" o:connecttype="rect"/>
            </v:shapetype>
            <v:shape id="Tekstvak 15" o:spid="_x0000_s1028" type="#_x0000_t202" style="position:absolute;left:0;text-align:left;margin-left:327.4pt;margin-top:42.45pt;width:218.95pt;height:42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" filled="f" stroked="f" strokeweight=".5pt">
              <v:textbox inset="15mm,0,4.5mm,0">
                <w:txbxContent>
                  <w:p w14:paraId="2E8EB100" w14:textId="4B7C6ECB" w:rsidR="00582BE6" w:rsidRPr="000262DC" w:rsidRDefault="00582BE6" w:rsidP="00A94F8D">
                    <w:pPr>
                      <w:pStyle w:val="Header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DEPART</w:t>
                    </w:r>
                    <w:r w:rsidRPr="000262DC">
                      <w:rPr>
                        <w:lang w:val="en-US"/>
                      </w:rPr>
                      <w:t>MENT</w:t>
                    </w:r>
                    <w:r>
                      <w:rPr>
                        <w:lang w:val="en-US"/>
                      </w:rPr>
                      <w:t xml:space="preserve"> OF</w:t>
                    </w:r>
                    <w:r w:rsidR="00A94F8D">
                      <w:rPr>
                        <w:lang w:val="en-US"/>
                      </w:rPr>
                      <w:t xml:space="preserve"> microbiology,</w:t>
                    </w:r>
                    <w:r w:rsidRPr="000262DC">
                      <w:rPr>
                        <w:lang w:val="en-US"/>
                      </w:rPr>
                      <w:t xml:space="preserve"> immunology</w:t>
                    </w:r>
                    <w:r w:rsidR="00A94F8D">
                      <w:rPr>
                        <w:lang w:val="en-US"/>
                      </w:rPr>
                      <w:t xml:space="preserve"> AND TRANSPLANTATION</w:t>
                    </w:r>
                  </w:p>
                  <w:p w14:paraId="33291E99" w14:textId="1493DF02" w:rsidR="00582BE6" w:rsidRPr="000262DC" w:rsidRDefault="00A94F8D" w:rsidP="00A94F8D">
                    <w:pPr>
                      <w:pStyle w:val="Header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HERE</w:t>
                    </w:r>
                    <w:r w:rsidR="00582BE6">
                      <w:rPr>
                        <w:lang w:val="en-US"/>
                      </w:rPr>
                      <w:t xml:space="preserve">straat </w:t>
                    </w:r>
                    <w:r>
                      <w:rPr>
                        <w:lang w:val="en-US"/>
                      </w:rPr>
                      <w:t>49,</w:t>
                    </w:r>
                    <w:r w:rsidR="00582BE6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BOX</w:t>
                    </w:r>
                    <w:r w:rsidR="00582BE6">
                      <w:rPr>
                        <w:lang w:val="en-US"/>
                      </w:rPr>
                      <w:t xml:space="preserve"> 1030</w:t>
                    </w:r>
                  </w:p>
                  <w:p w14:paraId="4B87A601" w14:textId="77777777" w:rsidR="00582BE6" w:rsidRPr="009D7C24" w:rsidRDefault="00582BE6" w:rsidP="00A94F8D">
                    <w:pPr>
                      <w:pStyle w:val="Header"/>
                      <w:jc w:val="left"/>
                      <w:rPr>
                        <w:lang w:val="en-US"/>
                      </w:rPr>
                    </w:pPr>
                    <w:r w:rsidRPr="009D7C24">
                      <w:rPr>
                        <w:lang w:val="en-US"/>
                      </w:rPr>
                      <w:t>3000 LEUVEN, belgium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nl-BE"/>
      </w:rPr>
      <w:drawing>
        <wp:anchor distT="0" distB="0" distL="0" distR="0" simplePos="0" relativeHeight="251665408" behindDoc="0" locked="0" layoutInCell="1" allowOverlap="1" wp14:anchorId="50A7A715" wp14:editId="4AC1C1D8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540000" cy="540000"/>
          <wp:effectExtent l="0" t="0" r="0" b="0"/>
          <wp:wrapTopAndBottom/>
          <wp:docPr id="12" name="Afbeelding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sedesblokje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BE"/>
      </w:rPr>
      <w:drawing>
        <wp:anchor distT="0" distB="0" distL="114300" distR="114300" simplePos="0" relativeHeight="251658240" behindDoc="0" locked="0" layoutInCell="1" allowOverlap="1" wp14:anchorId="063666EB" wp14:editId="70170AFA">
          <wp:simplePos x="0" y="0"/>
          <wp:positionH relativeFrom="page">
            <wp:posOffset>1080135</wp:posOffset>
          </wp:positionH>
          <wp:positionV relativeFrom="page">
            <wp:posOffset>539115</wp:posOffset>
          </wp:positionV>
          <wp:extent cx="1512000" cy="540000"/>
          <wp:effectExtent l="0" t="0" r="0" b="0"/>
          <wp:wrapSquare wrapText="bothSides"/>
          <wp:docPr id="13" name="Afbeelding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kleur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F8EF6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0A0C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2C74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BA800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FE7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36A8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A452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C080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3E07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D610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4A2E19"/>
    <w:multiLevelType w:val="hybridMultilevel"/>
    <w:tmpl w:val="FEEA200C"/>
    <w:lvl w:ilvl="0" w:tplc="E11CB004">
      <w:start w:val="1"/>
      <w:numFmt w:val="bullet"/>
      <w:pStyle w:val="ListBullet3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Arial" w:hint="default"/>
      </w:rPr>
    </w:lvl>
    <w:lvl w:ilvl="2" w:tplc="0813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Arial" w:hint="default"/>
      </w:rPr>
    </w:lvl>
    <w:lvl w:ilvl="5" w:tplc="0813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Arial" w:hint="default"/>
      </w:rPr>
    </w:lvl>
    <w:lvl w:ilvl="8" w:tplc="0813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29B6763A"/>
    <w:multiLevelType w:val="hybridMultilevel"/>
    <w:tmpl w:val="EA544BEE"/>
    <w:lvl w:ilvl="0" w:tplc="38FA61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10435E"/>
    <w:multiLevelType w:val="hybridMultilevel"/>
    <w:tmpl w:val="F8B6FD4C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50A427A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3A39D7"/>
    <w:multiLevelType w:val="hybridMultilevel"/>
    <w:tmpl w:val="660435D8"/>
    <w:lvl w:ilvl="0" w:tplc="38FA61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AF3E26"/>
    <w:multiLevelType w:val="hybridMultilevel"/>
    <w:tmpl w:val="E56ABBD0"/>
    <w:lvl w:ilvl="0" w:tplc="21621A72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Arial" w:hint="default"/>
      </w:rPr>
    </w:lvl>
    <w:lvl w:ilvl="2" w:tplc="0813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Arial" w:hint="default"/>
      </w:rPr>
    </w:lvl>
    <w:lvl w:ilvl="5" w:tplc="0813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Arial" w:hint="default"/>
      </w:rPr>
    </w:lvl>
    <w:lvl w:ilvl="8" w:tplc="0813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5A2168F3"/>
    <w:multiLevelType w:val="hybridMultilevel"/>
    <w:tmpl w:val="EEF0175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270391"/>
    <w:multiLevelType w:val="hybridMultilevel"/>
    <w:tmpl w:val="1CEE5FD8"/>
    <w:lvl w:ilvl="0" w:tplc="CD442BA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645981"/>
    <w:multiLevelType w:val="hybridMultilevel"/>
    <w:tmpl w:val="A9FCBDB4"/>
    <w:lvl w:ilvl="0" w:tplc="50A427A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5"/>
  </w:num>
  <w:num w:numId="6">
    <w:abstractNumId w:val="17"/>
  </w:num>
  <w:num w:numId="7">
    <w:abstractNumId w:val="12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-Rios Garza">
    <w15:presenceInfo w15:providerId="Windows Live" w15:userId="fdc002f3bb6c71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attachedTemplate r:id="rId1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CA"/>
    <w:rsid w:val="000000D7"/>
    <w:rsid w:val="00051C51"/>
    <w:rsid w:val="00057B34"/>
    <w:rsid w:val="000726F3"/>
    <w:rsid w:val="00095CAF"/>
    <w:rsid w:val="000E72ED"/>
    <w:rsid w:val="001A1824"/>
    <w:rsid w:val="001B0515"/>
    <w:rsid w:val="001E3EAF"/>
    <w:rsid w:val="00214518"/>
    <w:rsid w:val="00225AD9"/>
    <w:rsid w:val="00282860"/>
    <w:rsid w:val="002A3E9C"/>
    <w:rsid w:val="002D181C"/>
    <w:rsid w:val="002E7D2F"/>
    <w:rsid w:val="0030026C"/>
    <w:rsid w:val="00350FD1"/>
    <w:rsid w:val="003B350B"/>
    <w:rsid w:val="003C11CA"/>
    <w:rsid w:val="003C2BF7"/>
    <w:rsid w:val="00486CD0"/>
    <w:rsid w:val="004B61EB"/>
    <w:rsid w:val="004C7727"/>
    <w:rsid w:val="00537FE4"/>
    <w:rsid w:val="0054319D"/>
    <w:rsid w:val="00582BE6"/>
    <w:rsid w:val="005B28F2"/>
    <w:rsid w:val="005C61F0"/>
    <w:rsid w:val="00610681"/>
    <w:rsid w:val="00622539"/>
    <w:rsid w:val="00626FE1"/>
    <w:rsid w:val="006316B3"/>
    <w:rsid w:val="00734125"/>
    <w:rsid w:val="00743422"/>
    <w:rsid w:val="00795417"/>
    <w:rsid w:val="007A1763"/>
    <w:rsid w:val="007A328D"/>
    <w:rsid w:val="007F757D"/>
    <w:rsid w:val="00813545"/>
    <w:rsid w:val="00841C66"/>
    <w:rsid w:val="00855B50"/>
    <w:rsid w:val="008911FB"/>
    <w:rsid w:val="008D0661"/>
    <w:rsid w:val="00931B57"/>
    <w:rsid w:val="00942BCA"/>
    <w:rsid w:val="00946E02"/>
    <w:rsid w:val="00953077"/>
    <w:rsid w:val="009A057C"/>
    <w:rsid w:val="009A3786"/>
    <w:rsid w:val="009A5AEB"/>
    <w:rsid w:val="009C3F71"/>
    <w:rsid w:val="00A07293"/>
    <w:rsid w:val="00A20CD6"/>
    <w:rsid w:val="00A24C61"/>
    <w:rsid w:val="00A32B9B"/>
    <w:rsid w:val="00A35A18"/>
    <w:rsid w:val="00A40B2E"/>
    <w:rsid w:val="00A65D8F"/>
    <w:rsid w:val="00A94F8D"/>
    <w:rsid w:val="00AE2629"/>
    <w:rsid w:val="00B432BE"/>
    <w:rsid w:val="00B8014F"/>
    <w:rsid w:val="00B805E1"/>
    <w:rsid w:val="00B96EC0"/>
    <w:rsid w:val="00BC03DC"/>
    <w:rsid w:val="00BD42D7"/>
    <w:rsid w:val="00CA65EF"/>
    <w:rsid w:val="00CB468D"/>
    <w:rsid w:val="00CC1263"/>
    <w:rsid w:val="00CE4EDF"/>
    <w:rsid w:val="00D00E11"/>
    <w:rsid w:val="00D13A48"/>
    <w:rsid w:val="00D4482B"/>
    <w:rsid w:val="00D56F05"/>
    <w:rsid w:val="00DB1A38"/>
    <w:rsid w:val="00DC0440"/>
    <w:rsid w:val="00DC62E7"/>
    <w:rsid w:val="00DF52F4"/>
    <w:rsid w:val="00E7361A"/>
    <w:rsid w:val="00E84DDD"/>
    <w:rsid w:val="00E970FD"/>
    <w:rsid w:val="00EA5C48"/>
    <w:rsid w:val="00EE66B0"/>
    <w:rsid w:val="00F26423"/>
    <w:rsid w:val="00FB46E7"/>
    <w:rsid w:val="00FB715F"/>
    <w:rsid w:val="00FC5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2C0E57"/>
  <w15:docId w15:val="{BCD705DE-6573-4033-B18B-C34F9851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D4CC8"/>
    <w:rPr>
      <w:lang w:val="nl-BE"/>
    </w:rPr>
  </w:style>
  <w:style w:type="paragraph" w:styleId="Heading1">
    <w:name w:val="heading 1"/>
    <w:basedOn w:val="Normal"/>
    <w:next w:val="Normal"/>
    <w:link w:val="Heading1Char"/>
    <w:qFormat/>
    <w:rsid w:val="00F76F38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A605D"/>
    <w:pPr>
      <w:keepNext/>
      <w:keepLines/>
      <w:spacing w:before="480" w:after="24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qFormat/>
    <w:rsid w:val="002A605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qFormat/>
    <w:rsid w:val="002A605D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32C0"/>
    <w:pPr>
      <w:spacing w:before="0" w:line="150" w:lineRule="exact"/>
      <w:jc w:val="right"/>
    </w:pPr>
    <w:rPr>
      <w:caps/>
      <w:sz w:val="14"/>
    </w:rPr>
  </w:style>
  <w:style w:type="character" w:customStyle="1" w:styleId="HeaderChar">
    <w:name w:val="Header Char"/>
    <w:basedOn w:val="DefaultParagraphFont"/>
    <w:link w:val="Header"/>
    <w:rsid w:val="001F3399"/>
    <w:rPr>
      <w:caps/>
      <w:sz w:val="14"/>
      <w:lang w:val="nl-BE"/>
    </w:rPr>
  </w:style>
  <w:style w:type="character" w:customStyle="1" w:styleId="Heading3Char">
    <w:name w:val="Heading 3 Char"/>
    <w:basedOn w:val="DefaultParagraphFont"/>
    <w:link w:val="Heading3"/>
    <w:rsid w:val="001F3399"/>
    <w:rPr>
      <w:rFonts w:eastAsiaTheme="majorEastAsia" w:cstheme="majorBidi"/>
      <w:b/>
      <w:bCs/>
      <w:lang w:val="nl-BE"/>
    </w:rPr>
  </w:style>
  <w:style w:type="paragraph" w:customStyle="1" w:styleId="AV-24pt">
    <w:name w:val="_AV-24pt"/>
    <w:basedOn w:val="Normal"/>
    <w:next w:val="Normal"/>
    <w:rsid w:val="00255D14"/>
    <w:pPr>
      <w:spacing w:before="480"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rsid w:val="004950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2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6F38"/>
    <w:rPr>
      <w:rFonts w:eastAsiaTheme="majorEastAsia" w:cstheme="majorBidi"/>
      <w:b/>
      <w:bCs/>
      <w:sz w:val="28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rsid w:val="001F3399"/>
    <w:rPr>
      <w:rFonts w:eastAsiaTheme="majorEastAsia" w:cstheme="majorBidi"/>
      <w:b/>
      <w:bCs/>
      <w:sz w:val="24"/>
      <w:szCs w:val="26"/>
      <w:lang w:val="nl-BE"/>
    </w:rPr>
  </w:style>
  <w:style w:type="paragraph" w:customStyle="1" w:styleId="RA-EXACT125">
    <w:name w:val="_RA-EXACT12.5"/>
    <w:basedOn w:val="Normal"/>
    <w:rsid w:val="00A032C0"/>
    <w:pPr>
      <w:spacing w:before="0" w:line="250" w:lineRule="exact"/>
    </w:pPr>
    <w:rPr>
      <w:rFonts w:cs="Arial"/>
    </w:rPr>
  </w:style>
  <w:style w:type="paragraph" w:styleId="Footer">
    <w:name w:val="footer"/>
    <w:basedOn w:val="Normal"/>
    <w:link w:val="FooterChar"/>
    <w:unhideWhenUsed/>
    <w:rsid w:val="00BA4E62"/>
    <w:pPr>
      <w:tabs>
        <w:tab w:val="left" w:pos="1701"/>
        <w:tab w:val="left" w:pos="3402"/>
      </w:tabs>
      <w:spacing w:before="0" w:line="140" w:lineRule="exact"/>
    </w:pPr>
    <w:rPr>
      <w:sz w:val="14"/>
      <w:lang w:val="en-US"/>
    </w:rPr>
  </w:style>
  <w:style w:type="character" w:styleId="PlaceholderText">
    <w:name w:val="Placeholder Text"/>
    <w:basedOn w:val="DefaultParagraphFont"/>
    <w:uiPriority w:val="99"/>
    <w:semiHidden/>
    <w:rsid w:val="00301D20"/>
    <w:rPr>
      <w:color w:val="808080"/>
    </w:rPr>
  </w:style>
  <w:style w:type="character" w:customStyle="1" w:styleId="FooterChar">
    <w:name w:val="Footer Char"/>
    <w:basedOn w:val="DefaultParagraphFont"/>
    <w:link w:val="Footer"/>
    <w:rsid w:val="00BA4E62"/>
    <w:rPr>
      <w:sz w:val="14"/>
    </w:rPr>
  </w:style>
  <w:style w:type="character" w:styleId="Strong">
    <w:name w:val="Strong"/>
    <w:basedOn w:val="DefaultParagraphFont"/>
    <w:qFormat/>
    <w:rsid w:val="0065255C"/>
    <w:rPr>
      <w:b/>
      <w:bCs/>
    </w:rPr>
  </w:style>
  <w:style w:type="paragraph" w:customStyle="1" w:styleId="KENMERK">
    <w:name w:val="_KENMERK"/>
    <w:basedOn w:val="Normal"/>
    <w:semiHidden/>
    <w:rsid w:val="008410EC"/>
    <w:pPr>
      <w:spacing w:before="0" w:line="250" w:lineRule="exact"/>
      <w:jc w:val="right"/>
    </w:pPr>
    <w:rPr>
      <w:caps/>
      <w:sz w:val="12"/>
    </w:rPr>
  </w:style>
  <w:style w:type="character" w:customStyle="1" w:styleId="Heading4Char">
    <w:name w:val="Heading 4 Char"/>
    <w:basedOn w:val="DefaultParagraphFont"/>
    <w:link w:val="Heading4"/>
    <w:rsid w:val="001F3399"/>
    <w:rPr>
      <w:rFonts w:eastAsiaTheme="majorEastAsia" w:cstheme="majorBidi"/>
      <w:b/>
      <w:bCs/>
      <w:i/>
      <w:iCs/>
      <w:lang w:val="nl-BE"/>
    </w:rPr>
  </w:style>
  <w:style w:type="paragraph" w:customStyle="1" w:styleId="KOPTEKST2">
    <w:name w:val="_KOPTEKST2"/>
    <w:basedOn w:val="Header"/>
    <w:semiHidden/>
    <w:rsid w:val="00E633E4"/>
    <w:pPr>
      <w:spacing w:line="250" w:lineRule="exact"/>
      <w:jc w:val="left"/>
    </w:pPr>
    <w:rPr>
      <w:caps w:val="0"/>
      <w:sz w:val="20"/>
    </w:rPr>
  </w:style>
  <w:style w:type="paragraph" w:styleId="Signature">
    <w:name w:val="Signature"/>
    <w:basedOn w:val="Normal"/>
    <w:next w:val="NoSpacing"/>
    <w:link w:val="SignatureChar"/>
    <w:rsid w:val="00E563D4"/>
    <w:pPr>
      <w:spacing w:before="1440"/>
    </w:pPr>
    <w:rPr>
      <w:rFonts w:cs="Arial"/>
    </w:rPr>
  </w:style>
  <w:style w:type="character" w:customStyle="1" w:styleId="SignatureChar">
    <w:name w:val="Signature Char"/>
    <w:basedOn w:val="DefaultParagraphFont"/>
    <w:link w:val="Signature"/>
    <w:rsid w:val="001F3399"/>
    <w:rPr>
      <w:rFonts w:cs="Arial"/>
      <w:lang w:val="nl-BE"/>
    </w:rPr>
  </w:style>
  <w:style w:type="paragraph" w:styleId="ListBullet">
    <w:name w:val="List Bullet"/>
    <w:basedOn w:val="Normal"/>
    <w:qFormat/>
    <w:rsid w:val="005B1973"/>
    <w:pPr>
      <w:numPr>
        <w:numId w:val="1"/>
      </w:numPr>
      <w:tabs>
        <w:tab w:val="clear" w:pos="360"/>
      </w:tabs>
      <w:spacing w:before="0"/>
      <w:ind w:left="357" w:hanging="357"/>
      <w:contextualSpacing/>
    </w:pPr>
  </w:style>
  <w:style w:type="paragraph" w:styleId="ListBullet2">
    <w:name w:val="List Bullet 2"/>
    <w:basedOn w:val="Normal"/>
    <w:qFormat/>
    <w:rsid w:val="005B3C82"/>
    <w:pPr>
      <w:numPr>
        <w:numId w:val="16"/>
      </w:numPr>
      <w:spacing w:before="0"/>
      <w:contextualSpacing/>
    </w:pPr>
  </w:style>
  <w:style w:type="paragraph" w:styleId="ListContinue">
    <w:name w:val="List Continue"/>
    <w:basedOn w:val="Normal"/>
    <w:qFormat/>
    <w:rsid w:val="00AF4489"/>
    <w:pPr>
      <w:spacing w:before="0"/>
      <w:ind w:left="357"/>
      <w:contextualSpacing/>
    </w:pPr>
  </w:style>
  <w:style w:type="paragraph" w:styleId="ListContinue2">
    <w:name w:val="List Continue 2"/>
    <w:basedOn w:val="ListBullet2"/>
    <w:qFormat/>
    <w:rsid w:val="00AF4489"/>
    <w:pPr>
      <w:numPr>
        <w:numId w:val="0"/>
      </w:numPr>
      <w:ind w:left="720"/>
    </w:pPr>
  </w:style>
  <w:style w:type="paragraph" w:styleId="ListNumber">
    <w:name w:val="List Number"/>
    <w:basedOn w:val="Normal"/>
    <w:qFormat/>
    <w:rsid w:val="005B1973"/>
    <w:pPr>
      <w:numPr>
        <w:numId w:val="3"/>
      </w:numPr>
      <w:tabs>
        <w:tab w:val="clear" w:pos="360"/>
      </w:tabs>
      <w:spacing w:before="0"/>
      <w:ind w:left="357" w:hanging="357"/>
      <w:contextualSpacing/>
    </w:pPr>
  </w:style>
  <w:style w:type="paragraph" w:styleId="ListNumber2">
    <w:name w:val="List Number 2"/>
    <w:basedOn w:val="Normal"/>
    <w:qFormat/>
    <w:rsid w:val="005B1973"/>
    <w:pPr>
      <w:numPr>
        <w:numId w:val="4"/>
      </w:numPr>
      <w:tabs>
        <w:tab w:val="clear" w:pos="643"/>
      </w:tabs>
      <w:spacing w:before="0"/>
      <w:ind w:left="714" w:hanging="357"/>
      <w:contextualSpacing/>
    </w:pPr>
  </w:style>
  <w:style w:type="paragraph" w:customStyle="1" w:styleId="KOPTEKST2-AV6pt">
    <w:name w:val="_KOPTEKST2-AV6pt"/>
    <w:basedOn w:val="KOPTEKST2"/>
    <w:semiHidden/>
    <w:rsid w:val="00E1632F"/>
    <w:pPr>
      <w:spacing w:before="120"/>
    </w:pPr>
    <w:rPr>
      <w:noProof/>
    </w:rPr>
  </w:style>
  <w:style w:type="character" w:customStyle="1" w:styleId="HOOFDLETTERS">
    <w:name w:val="_HOOFDLETTERS"/>
    <w:basedOn w:val="DefaultParagraphFont"/>
    <w:rsid w:val="006B411A"/>
    <w:rPr>
      <w:caps/>
      <w:sz w:val="14"/>
    </w:rPr>
  </w:style>
  <w:style w:type="paragraph" w:styleId="ListNumber3">
    <w:name w:val="List Number 3"/>
    <w:basedOn w:val="Normal"/>
    <w:rsid w:val="00D765F2"/>
    <w:pPr>
      <w:numPr>
        <w:numId w:val="11"/>
      </w:numPr>
      <w:tabs>
        <w:tab w:val="clear" w:pos="926"/>
      </w:tabs>
      <w:spacing w:before="0"/>
      <w:ind w:left="1077" w:hanging="357"/>
      <w:contextualSpacing/>
    </w:pPr>
  </w:style>
  <w:style w:type="paragraph" w:styleId="ListContinue3">
    <w:name w:val="List Continue 3"/>
    <w:basedOn w:val="Normal"/>
    <w:rsid w:val="00D765F2"/>
    <w:pPr>
      <w:spacing w:before="0"/>
      <w:ind w:left="1077"/>
      <w:contextualSpacing/>
    </w:pPr>
  </w:style>
  <w:style w:type="paragraph" w:styleId="ListBullet3">
    <w:name w:val="List Bullet 3"/>
    <w:basedOn w:val="ListBullet2"/>
    <w:rsid w:val="005B3C82"/>
    <w:pPr>
      <w:numPr>
        <w:numId w:val="15"/>
      </w:numPr>
    </w:pPr>
  </w:style>
  <w:style w:type="paragraph" w:styleId="NoSpacing">
    <w:name w:val="No Spacing"/>
    <w:qFormat/>
    <w:rsid w:val="00232D24"/>
    <w:pPr>
      <w:spacing w:before="0"/>
    </w:pPr>
    <w:rPr>
      <w:lang w:val="nl-BE"/>
    </w:rPr>
  </w:style>
  <w:style w:type="paragraph" w:styleId="ListParagraph">
    <w:name w:val="List Paragraph"/>
    <w:basedOn w:val="Normal"/>
    <w:uiPriority w:val="34"/>
    <w:semiHidden/>
    <w:qFormat/>
    <w:rsid w:val="00591764"/>
    <w:pPr>
      <w:numPr>
        <w:numId w:val="19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47E1C"/>
    <w:rPr>
      <w:color w:val="1D8DB0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81354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135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3545"/>
    <w:rPr>
      <w:sz w:val="20"/>
      <w:szCs w:val="20"/>
      <w:lang w:val="nl-B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13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13545"/>
    <w:rPr>
      <w:b/>
      <w:bCs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4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vbeec0\Local%20Settings\Temporary%20Internet%20Files\Content.IE5\KKF2LVPZ\brief_n%5b1%5d.dotm" TargetMode="External"/></Relationships>
</file>

<file path=word/theme/theme1.xml><?xml version="1.0" encoding="utf-8"?>
<a:theme xmlns:a="http://schemas.openxmlformats.org/drawingml/2006/main" name="CorporateKULeuven">
  <a:themeElements>
    <a:clrScheme name="KULeuven-Themakleuren">
      <a:dk1>
        <a:srgbClr val="00407A"/>
      </a:dk1>
      <a:lt1>
        <a:srgbClr val="FFFFFF"/>
      </a:lt1>
      <a:dk2>
        <a:srgbClr val="00407A"/>
      </a:dk2>
      <a:lt2>
        <a:srgbClr val="FFFFFF"/>
      </a:lt2>
      <a:accent1>
        <a:srgbClr val="1D8DB0"/>
      </a:accent1>
      <a:accent2>
        <a:srgbClr val="116E8A"/>
      </a:accent2>
      <a:accent3>
        <a:srgbClr val="52BDEC"/>
      </a:accent3>
      <a:accent4>
        <a:srgbClr val="00407A"/>
      </a:accent4>
      <a:accent5>
        <a:srgbClr val="7F7F7F"/>
      </a:accent5>
      <a:accent6>
        <a:srgbClr val="595959"/>
      </a:accent6>
      <a:hlink>
        <a:srgbClr val="1D8DB0"/>
      </a:hlink>
      <a:folHlink>
        <a:srgbClr val="00407A"/>
      </a:folHlink>
    </a:clrScheme>
    <a:fontScheme name="KULeuv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116E8A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brief_n[1]</Template>
  <TotalTime>6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Jannick Verbeeck</dc:creator>
  <dc:description>Huisstijl KU Leuven - versie 24 september 2012</dc:description>
  <cp:lastModifiedBy>Daniel-Rios Garza</cp:lastModifiedBy>
  <cp:revision>3</cp:revision>
  <cp:lastPrinted>2014-01-30T12:49:00Z</cp:lastPrinted>
  <dcterms:created xsi:type="dcterms:W3CDTF">2024-01-25T14:42:00Z</dcterms:created>
  <dcterms:modified xsi:type="dcterms:W3CDTF">2024-01-25T14:48:00Z</dcterms:modified>
</cp:coreProperties>
</file>